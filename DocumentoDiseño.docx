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BEC4C" w14:textId="77777777" w:rsidR="00B77871" w:rsidRDefault="00B77871"/>
    <w:p w14:paraId="2D6AD572" w14:textId="135E26CD" w:rsidR="00B77871" w:rsidRDefault="00B77871">
      <w:r>
        <w:t>Diagrama del Modelo</w:t>
      </w:r>
    </w:p>
    <w:p w14:paraId="574DF968" w14:textId="77777777" w:rsidR="00B77871" w:rsidRDefault="00B77871"/>
    <w:p w14:paraId="4A011249" w14:textId="1E034856" w:rsidR="00D31362" w:rsidRDefault="00B77871">
      <w:r>
        <w:rPr>
          <w:noProof/>
        </w:rPr>
        <w:drawing>
          <wp:inline distT="0" distB="0" distL="0" distR="0" wp14:anchorId="3612F0B8" wp14:editId="32A56FAB">
            <wp:extent cx="5608320" cy="50215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AD81D" w14:textId="7841DEAC" w:rsidR="00B77871" w:rsidRDefault="00B77871"/>
    <w:p w14:paraId="12085C5B" w14:textId="33BA8A86" w:rsidR="00B77871" w:rsidRDefault="00B77871">
      <w:r>
        <w:t>(Se presentan las principales clases del modelo, se omitió clases auxiliares en el registro de información, y herencias de clases)</w:t>
      </w:r>
    </w:p>
    <w:p w14:paraId="1661098E" w14:textId="77777777" w:rsidR="00952D2E" w:rsidRDefault="00952D2E"/>
    <w:p w14:paraId="2FA79ABD" w14:textId="559CEA09" w:rsidR="00952D2E" w:rsidRDefault="00B77871">
      <w:r>
        <w:t xml:space="preserve">EL mundo del </w:t>
      </w:r>
      <w:proofErr w:type="gramStart"/>
      <w:r>
        <w:t>problema</w:t>
      </w:r>
      <w:r w:rsidR="00952D2E">
        <w:t>,</w:t>
      </w:r>
      <w:proofErr w:type="gramEnd"/>
      <w:r>
        <w:t xml:space="preserve"> tiene como punto central la clase </w:t>
      </w:r>
      <w:proofErr w:type="spellStart"/>
      <w:r>
        <w:t>MallaCurso</w:t>
      </w:r>
      <w:proofErr w:type="spellEnd"/>
      <w:r>
        <w:t xml:space="preserve">, quien hereda a las </w:t>
      </w:r>
      <w:r w:rsidR="00952D2E">
        <w:t>clases Plan</w:t>
      </w:r>
      <w:r>
        <w:t xml:space="preserve"> e Historia académica, y permite la mayoría de requerimientos funcionales, el elemento Principal de la </w:t>
      </w:r>
      <w:proofErr w:type="spellStart"/>
      <w:r>
        <w:t>MallaCursos</w:t>
      </w:r>
      <w:proofErr w:type="spellEnd"/>
      <w:r>
        <w:t xml:space="preserve"> </w:t>
      </w:r>
      <w:r w:rsidR="00952D2E">
        <w:t xml:space="preserve">es el </w:t>
      </w:r>
      <w:proofErr w:type="spellStart"/>
      <w:r w:rsidR="00952D2E">
        <w:t>CursosRegistrado</w:t>
      </w:r>
      <w:proofErr w:type="spellEnd"/>
      <w:r w:rsidR="00952D2E">
        <w:t>.</w:t>
      </w:r>
    </w:p>
    <w:p w14:paraId="7FCB3016" w14:textId="77777777" w:rsidR="00C92DBD" w:rsidRDefault="00C92DBD"/>
    <w:p w14:paraId="6DF08BB9" w14:textId="66DE42F9" w:rsidR="00C92DBD" w:rsidRDefault="00952D2E">
      <w:r>
        <w:lastRenderedPageBreak/>
        <w:t xml:space="preserve">También se puede hacer una división en 3 secciones, la primera es la de registro que tiene a la </w:t>
      </w:r>
      <w:proofErr w:type="spellStart"/>
      <w:r>
        <w:t>MallaCurso</w:t>
      </w:r>
      <w:proofErr w:type="spellEnd"/>
      <w:r>
        <w:t xml:space="preserve">, y sus herencias, </w:t>
      </w:r>
      <w:proofErr w:type="spellStart"/>
      <w:r>
        <w:t>CursoRegistrado</w:t>
      </w:r>
      <w:proofErr w:type="spellEnd"/>
      <w:r>
        <w:t xml:space="preserve">, </w:t>
      </w:r>
      <w:proofErr w:type="spellStart"/>
      <w:r>
        <w:t>RequerimientoRegistrado</w:t>
      </w:r>
      <w:proofErr w:type="spellEnd"/>
      <w:r>
        <w:t xml:space="preserve">, también como auxiliares para revisar el estado en un curso y su proceso de registro tenemos a dos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EstadoCurso</w:t>
      </w:r>
      <w:proofErr w:type="spellEnd"/>
      <w:r>
        <w:t xml:space="preserve">, </w:t>
      </w:r>
      <w:proofErr w:type="spellStart"/>
      <w:r>
        <w:t>EstadoRegistro</w:t>
      </w:r>
      <w:proofErr w:type="spellEnd"/>
      <w:r>
        <w:t xml:space="preserve"> y una clase </w:t>
      </w:r>
      <w:proofErr w:type="spellStart"/>
      <w:r>
        <w:t>EstadoAgregar</w:t>
      </w:r>
      <w:proofErr w:type="spellEnd"/>
      <w:r>
        <w:t>. (</w:t>
      </w:r>
      <w:proofErr w:type="spellStart"/>
      <w:r>
        <w:t>EstadoRegistro</w:t>
      </w:r>
      <w:proofErr w:type="spellEnd"/>
      <w:r>
        <w:t xml:space="preserve"> y </w:t>
      </w:r>
      <w:proofErr w:type="spellStart"/>
      <w:r>
        <w:t>EstadoAgregar</w:t>
      </w:r>
      <w:proofErr w:type="spellEnd"/>
      <w:r>
        <w:t xml:space="preserve"> podrían ser remplazadas por el uso de </w:t>
      </w:r>
      <w:proofErr w:type="spellStart"/>
      <w:r>
        <w:t>Exeptions</w:t>
      </w:r>
      <w:proofErr w:type="spellEnd"/>
      <w:r>
        <w:t>)</w:t>
      </w:r>
      <w:r w:rsidR="00C92DBD">
        <w:t xml:space="preserve">, también esta la Interfaz nota de la cual se desprenden las notas numéricas y cualitativas, también podríamos contar Periodo que </w:t>
      </w:r>
      <w:proofErr w:type="spellStart"/>
      <w:r w:rsidR="00C92DBD">
        <w:t>sera</w:t>
      </w:r>
      <w:proofErr w:type="spellEnd"/>
      <w:r w:rsidR="00C92DBD">
        <w:t>.</w:t>
      </w:r>
    </w:p>
    <w:p w14:paraId="138CDE0D" w14:textId="63296BA0" w:rsidR="00E07C3C" w:rsidRDefault="00952D2E">
      <w:r>
        <w:t>La segunda parte consiste en las clases que contienen la información</w:t>
      </w:r>
      <w:r w:rsidR="00C92DBD">
        <w:t xml:space="preserve"> de cursos</w:t>
      </w:r>
      <w:r>
        <w:t xml:space="preserve"> </w:t>
      </w:r>
      <w:r w:rsidR="00C92DBD">
        <w:t xml:space="preserve">básica </w:t>
      </w:r>
      <w:r>
        <w:t xml:space="preserve">como </w:t>
      </w:r>
      <w:r w:rsidR="00C92DBD">
        <w:t xml:space="preserve">Curso, Requerimiento y Pensum (que tiene varios Requerimientos). Por último, está la información de los usuarios y el Sistema, donde esta Banner, Usuario y sus herencias, </w:t>
      </w:r>
      <w:r w:rsidR="00414742">
        <w:t xml:space="preserve">Estudiante, Coordinador y </w:t>
      </w:r>
      <w:proofErr w:type="spellStart"/>
      <w:r w:rsidR="00414742">
        <w:t>Admin</w:t>
      </w:r>
      <w:proofErr w:type="spellEnd"/>
      <w:r w:rsidR="00414742">
        <w:t xml:space="preserve">, esta ultima clase se creo para manejar la información de Banner, como la creación de usuarios, coordinadores y carreras, también cumple el rol de avanzar </w:t>
      </w:r>
      <w:r w:rsidR="00E07C3C">
        <w:t>el periodo del sistema.</w:t>
      </w:r>
    </w:p>
    <w:p w14:paraId="17E14E52" w14:textId="398670A3" w:rsidR="00E07C3C" w:rsidRDefault="00E07C3C"/>
    <w:p w14:paraId="759BF6AD" w14:textId="4E9CC5E2" w:rsidR="00E07C3C" w:rsidRDefault="00E07C3C">
      <w:r>
        <w:t xml:space="preserve">Sobre las </w:t>
      </w:r>
      <w:proofErr w:type="spellStart"/>
      <w:r>
        <w:t>Restriciones</w:t>
      </w:r>
      <w:proofErr w:type="spellEnd"/>
      <w:r>
        <w:t>:</w:t>
      </w:r>
    </w:p>
    <w:p w14:paraId="6F604D95" w14:textId="2BB8F3A9" w:rsidR="00F66511" w:rsidRDefault="00F66511">
      <w:r>
        <w:rPr>
          <w:noProof/>
        </w:rPr>
        <w:drawing>
          <wp:inline distT="0" distB="0" distL="0" distR="0" wp14:anchorId="71686731" wp14:editId="018CF5A2">
            <wp:extent cx="5612130" cy="176276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8E0D" w14:textId="02FA327C" w:rsidR="00E07C3C" w:rsidRDefault="00E07C3C">
      <w:r>
        <w:t xml:space="preserve">Para modelar las condiciones que debe cumplir un curso para ser inscrito se define una interfaz, con un método abstracto cumple que valida si dado una historia académica o un plan, y en el caso general, un periodo y una lista de </w:t>
      </w:r>
      <w:proofErr w:type="spellStart"/>
      <w:r>
        <w:t>cursosRegistrados</w:t>
      </w:r>
      <w:proofErr w:type="spellEnd"/>
      <w:r>
        <w:t xml:space="preserve"> (que aún no se registran propiamente en la historia), el curso cumple las restricciones. Las clases que heredan restricción son: Prerrequisito, Correquisito, </w:t>
      </w:r>
      <w:proofErr w:type="spellStart"/>
      <w:r>
        <w:t>RestriccionNivel</w:t>
      </w:r>
      <w:proofErr w:type="spellEnd"/>
      <w:r>
        <w:t xml:space="preserve"> (la inscripción de los cursos de nivel 3 requiere haber visto todos los cursos (Requerimientos) de nivel 1), y </w:t>
      </w:r>
      <w:proofErr w:type="spellStart"/>
      <w:r>
        <w:t>RestricciónReq</w:t>
      </w:r>
      <w:proofErr w:type="spellEnd"/>
      <w:r>
        <w:t xml:space="preserve"> (haber cumplido el requerimiento Ingles).  </w:t>
      </w:r>
    </w:p>
    <w:p w14:paraId="536F6ACE" w14:textId="2A280535" w:rsidR="00E07C3C" w:rsidRDefault="00E07C3C"/>
    <w:p w14:paraId="5C5C9A98" w14:textId="67A398FA" w:rsidR="00F66511" w:rsidRDefault="00F66511"/>
    <w:p w14:paraId="0A308DE8" w14:textId="03C0C404" w:rsidR="00F66511" w:rsidRDefault="00F66511"/>
    <w:p w14:paraId="152C92EA" w14:textId="6A0CDD18" w:rsidR="00F66511" w:rsidRDefault="00F66511"/>
    <w:p w14:paraId="0A8AC381" w14:textId="087AE0EB" w:rsidR="00F66511" w:rsidRDefault="00F66511"/>
    <w:p w14:paraId="6D133B8F" w14:textId="15E0D2E4" w:rsidR="00F66511" w:rsidRDefault="00F66511"/>
    <w:p w14:paraId="23880A73" w14:textId="3505A21D" w:rsidR="00F66511" w:rsidRDefault="00F66511"/>
    <w:p w14:paraId="3428FF30" w14:textId="77777777" w:rsidR="00F66511" w:rsidRDefault="00F66511"/>
    <w:p w14:paraId="5187E259" w14:textId="17B7E693" w:rsidR="00E07C3C" w:rsidRDefault="00E07C3C">
      <w:r>
        <w:lastRenderedPageBreak/>
        <w:t>Sobre los Requerimientos:</w:t>
      </w:r>
    </w:p>
    <w:p w14:paraId="05155B04" w14:textId="3EEC2AD0" w:rsidR="00F66511" w:rsidRDefault="00F66511">
      <w:r>
        <w:rPr>
          <w:noProof/>
        </w:rPr>
        <w:drawing>
          <wp:inline distT="0" distB="0" distL="0" distR="0" wp14:anchorId="05333C51" wp14:editId="744F882C">
            <wp:extent cx="5612130" cy="21723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ABFC" w14:textId="03436484" w:rsidR="00E07C3C" w:rsidRDefault="00E07C3C">
      <w:r>
        <w:t xml:space="preserve">El componente básico de un </w:t>
      </w:r>
      <w:proofErr w:type="gramStart"/>
      <w:r>
        <w:t>pensum,</w:t>
      </w:r>
      <w:proofErr w:type="gramEnd"/>
      <w:r>
        <w:t xml:space="preserve"> es una clase abstracta que </w:t>
      </w:r>
      <w:r w:rsidR="00F66511">
        <w:t xml:space="preserve">tiene la información básica de el requerimiento, su nivel, su tipo, las opciones para cumplirlo, y como elemento central representa un numero de ítems que tiene, una vez que se alcance ese </w:t>
      </w:r>
      <w:proofErr w:type="spellStart"/>
      <w:r w:rsidR="00F66511">
        <w:t>numero</w:t>
      </w:r>
      <w:proofErr w:type="spellEnd"/>
      <w:r w:rsidR="00F66511">
        <w:t xml:space="preserve"> de ítems se cumple el requerimiento. el método abstracto validar, devuelve un numero de ítems que cumple el Curso que le estemos pasando, para los Requerimientos créditos es igual a la cantidad de créditos del curso, pero para </w:t>
      </w:r>
      <w:proofErr w:type="spellStart"/>
      <w:proofErr w:type="gramStart"/>
      <w:r w:rsidR="00F66511">
        <w:t>RequerimientoBloque</w:t>
      </w:r>
      <w:proofErr w:type="spellEnd"/>
      <w:r w:rsidR="00F66511">
        <w:t>(</w:t>
      </w:r>
      <w:proofErr w:type="gramEnd"/>
      <w:r w:rsidR="00F66511">
        <w:t xml:space="preserve">Ingles por ejemplo) y </w:t>
      </w:r>
      <w:proofErr w:type="spellStart"/>
      <w:r w:rsidR="00F66511">
        <w:t>RequerimientoMateria</w:t>
      </w:r>
      <w:proofErr w:type="spellEnd"/>
      <w:r w:rsidR="00F66511">
        <w:t>(</w:t>
      </w:r>
      <w:proofErr w:type="spellStart"/>
      <w:r w:rsidR="00F66511">
        <w:t>Cbus</w:t>
      </w:r>
      <w:proofErr w:type="spellEnd"/>
      <w:r w:rsidR="00F66511">
        <w:t xml:space="preserve"> por ejemplo) esto devuelve 1 si estamos hablando de un curso, pero para </w:t>
      </w:r>
      <w:proofErr w:type="spellStart"/>
      <w:r w:rsidR="00F66511">
        <w:t>RequerimientoBloque</w:t>
      </w:r>
      <w:proofErr w:type="spellEnd"/>
      <w:r w:rsidR="00F66511">
        <w:t xml:space="preserve"> podría devolver mas de 1 si estamos validando el curso. </w:t>
      </w:r>
      <w:proofErr w:type="gramStart"/>
      <w:r w:rsidR="00F66511">
        <w:t>Los requerimiento</w:t>
      </w:r>
      <w:proofErr w:type="gramEnd"/>
      <w:r w:rsidR="00F66511">
        <w:t xml:space="preserve"> también tiene un atributo </w:t>
      </w:r>
      <w:proofErr w:type="spellStart"/>
      <w:r w:rsidR="00F66511">
        <w:t>mains</w:t>
      </w:r>
      <w:proofErr w:type="spellEnd"/>
      <w:r w:rsidR="00F66511">
        <w:t>, que contiene los códigos de los cursos que deberían ser validados automáticamente con ese requerimiento.</w:t>
      </w:r>
    </w:p>
    <w:p w14:paraId="6FAF7C51" w14:textId="3A412B48" w:rsidR="00F66511" w:rsidRDefault="00F66511"/>
    <w:p w14:paraId="71264CBC" w14:textId="37B34A67" w:rsidR="00F66511" w:rsidRDefault="00F66511">
      <w:r>
        <w:t>La relación entre Registro e Información Básica:</w:t>
      </w:r>
    </w:p>
    <w:p w14:paraId="743A34C5" w14:textId="56DD89CF" w:rsidR="00F66511" w:rsidRDefault="00805AB0">
      <w:r>
        <w:t>Curso Registrado tiene una contenencia de Curso para acceder a la información de créditos, nombre, materia entre otras, Requerimiento Registrado contiene un Requerimiento, para saber si es posible validar ese requerimiento con un curso dado y con la función validar de Requerimiento llevar la información de avance del Requerimiento.</w:t>
      </w:r>
      <w:r w:rsidR="009B3BFC">
        <w:t xml:space="preserve"> Por ultimo la </w:t>
      </w:r>
      <w:proofErr w:type="spellStart"/>
      <w:r w:rsidR="009B3BFC">
        <w:t>MallaCursos</w:t>
      </w:r>
      <w:proofErr w:type="spellEnd"/>
      <w:r w:rsidR="009B3BFC">
        <w:t xml:space="preserve"> contiene un Pensum, para revisar los requerimientos.</w:t>
      </w:r>
    </w:p>
    <w:p w14:paraId="327A055C" w14:textId="0E2C6AD3" w:rsidR="00805AB0" w:rsidRDefault="00805AB0"/>
    <w:p w14:paraId="590AD04E" w14:textId="1FE6E827" w:rsidR="00805AB0" w:rsidRDefault="00805AB0">
      <w:r>
        <w:t>Sobre el Periodo:</w:t>
      </w:r>
    </w:p>
    <w:p w14:paraId="7864E3D3" w14:textId="0BFCC084" w:rsidR="00805AB0" w:rsidRDefault="00805AB0">
      <w:r>
        <w:t>El periodo es una clase que tiene la información del año, semestre (en formato 10,19,20) y ciclo.</w:t>
      </w:r>
      <w:r w:rsidRPr="00805AB0">
        <w:t xml:space="preserve"> </w:t>
      </w:r>
      <w:r>
        <w:t>es usado al realizar los procedimientos de planeación, inscripción y registro de cursos pasados.</w:t>
      </w:r>
      <w:r>
        <w:t xml:space="preserve"> La historia académica y los planes poseen un atributo periodo que indica el periodo del sistema, esto permite hacer restricciones sobre los periodos en los que se inscriben, registran y planean cursos. El periodo también es útil para </w:t>
      </w:r>
      <w:r w:rsidR="009B3BFC">
        <w:t>la revisión de restricciones.</w:t>
      </w:r>
    </w:p>
    <w:p w14:paraId="7A723428" w14:textId="0A47E92E" w:rsidR="009B3BFC" w:rsidRDefault="009B3BFC"/>
    <w:p w14:paraId="03C94CED" w14:textId="77777777" w:rsidR="009B3BFC" w:rsidRDefault="009B3BFC"/>
    <w:p w14:paraId="560C86C4" w14:textId="2AC69102" w:rsidR="00B77871" w:rsidRDefault="009B3BFC">
      <w:r>
        <w:lastRenderedPageBreak/>
        <w:t xml:space="preserve">Sobre la información de la </w:t>
      </w:r>
      <w:proofErr w:type="spellStart"/>
      <w:r>
        <w:t>MallaCursos</w:t>
      </w:r>
      <w:proofErr w:type="spellEnd"/>
      <w:r>
        <w:t>:</w:t>
      </w:r>
    </w:p>
    <w:p w14:paraId="7B0E98C7" w14:textId="7BBC1791" w:rsidR="009B3BFC" w:rsidRDefault="009B3BFC">
      <w:r>
        <w:t xml:space="preserve">La malla contiene un periodo de inicio, un ultimo periodo de registro, el </w:t>
      </w:r>
      <w:proofErr w:type="spellStart"/>
      <w:r>
        <w:t>perido</w:t>
      </w:r>
      <w:proofErr w:type="spellEnd"/>
      <w:r>
        <w:t xml:space="preserve"> </w:t>
      </w:r>
      <w:proofErr w:type="gramStart"/>
      <w:r>
        <w:t>del sistemas</w:t>
      </w:r>
      <w:proofErr w:type="gramEnd"/>
      <w:r>
        <w:t>, un mapa con los cursos registrados (incluye el ultimo registro en caso de repetirlo), un mapa con los requerimientos registrados, un mapa con los cursos que ya han sido validados, y la información por semestre (notar que en un semestre pueden haber cursos registrados con dos diferentes periodos por la existencia del ciclo);</w:t>
      </w:r>
    </w:p>
    <w:p w14:paraId="11339E70" w14:textId="56AD1FEB" w:rsidR="009B3BFC" w:rsidRDefault="009B3BFC"/>
    <w:p w14:paraId="11788EF2" w14:textId="32F6C3BA" w:rsidR="009B3BFC" w:rsidRDefault="009B3BFC">
      <w:r>
        <w:t xml:space="preserve">+ para agregar un curso también se revisa la consistencia al agregarlo: no tiene sentido agregar otra vez un curso si este se había aprobado previamente, no agregar el </w:t>
      </w:r>
      <w:proofErr w:type="gramStart"/>
      <w:r>
        <w:t>mismo cursos</w:t>
      </w:r>
      <w:proofErr w:type="gramEnd"/>
      <w:r>
        <w:t xml:space="preserve"> en el mismo periodo.</w:t>
      </w:r>
    </w:p>
    <w:p w14:paraId="57ED6DEF" w14:textId="5588C25F" w:rsidR="009B3BFC" w:rsidRDefault="009B3BFC">
      <w:r>
        <w:t>La interfaz:</w:t>
      </w:r>
    </w:p>
    <w:p w14:paraId="7A958F73" w14:textId="7DB77749" w:rsidR="009B3BFC" w:rsidRDefault="00C9618D">
      <w:r>
        <w:rPr>
          <w:noProof/>
        </w:rPr>
        <w:drawing>
          <wp:inline distT="0" distB="0" distL="0" distR="0" wp14:anchorId="026828BB" wp14:editId="56F47D68">
            <wp:extent cx="6349521" cy="3810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399" cy="381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CAF17" w14:textId="7D65DBF8" w:rsidR="009B3BFC" w:rsidRDefault="009B3BFC"/>
    <w:p w14:paraId="47B4B866" w14:textId="7B12EBE8" w:rsidR="009B3BFC" w:rsidRDefault="009B3BFC"/>
    <w:p w14:paraId="1FF10EBB" w14:textId="3E03EED1" w:rsidR="009B3BFC" w:rsidRDefault="00C9618D">
      <w:r>
        <w:t xml:space="preserve">La estructura de la interfaz es la de utilizar una interfaz principal de 3 paneles, el superior, el de opciones y el de fondo. Donde mostramos la nueva información añadiendo paneles </w:t>
      </w:r>
      <w:proofErr w:type="spellStart"/>
      <w:r>
        <w:t>aux</w:t>
      </w:r>
      <w:proofErr w:type="spellEnd"/>
      <w:r>
        <w:t xml:space="preserve"> al panel de fondo. La interfaz se inicializa, con una opciones por </w:t>
      </w:r>
      <w:proofErr w:type="gramStart"/>
      <w:r>
        <w:t>defecto(</w:t>
      </w:r>
      <w:proofErr w:type="gramEnd"/>
      <w:r>
        <w:t xml:space="preserve">Oferta de cursos, Calendario, Programas) información accesible sin </w:t>
      </w:r>
      <w:proofErr w:type="spellStart"/>
      <w:r>
        <w:t>logearse</w:t>
      </w:r>
      <w:proofErr w:type="spellEnd"/>
      <w:r>
        <w:t>. Y</w:t>
      </w:r>
      <w:r w:rsidR="0061358E">
        <w:t xml:space="preserve"> en</w:t>
      </w:r>
      <w:r>
        <w:t xml:space="preserve"> el fondo se añade el panel de </w:t>
      </w:r>
      <w:proofErr w:type="spellStart"/>
      <w:r>
        <w:t>logeo</w:t>
      </w:r>
      <w:proofErr w:type="spellEnd"/>
      <w:r>
        <w:t xml:space="preserve">. </w:t>
      </w:r>
      <w:r w:rsidR="0061358E">
        <w:t>Y en el panel superior el botón de home</w:t>
      </w:r>
      <w:r w:rsidR="00D81143">
        <w:t xml:space="preserve"> que devuelve al panel principal de usuario</w:t>
      </w:r>
      <w:r w:rsidR="0061358E">
        <w:t>.</w:t>
      </w:r>
    </w:p>
    <w:p w14:paraId="64678650" w14:textId="72988C51" w:rsidR="00C9618D" w:rsidRDefault="00C9618D"/>
    <w:p w14:paraId="614BF6C9" w14:textId="518371DC" w:rsidR="00BC76BB" w:rsidRDefault="0061358E" w:rsidP="00BC76BB">
      <w:r>
        <w:lastRenderedPageBreak/>
        <w:t xml:space="preserve">Al momento de </w:t>
      </w:r>
      <w:proofErr w:type="spellStart"/>
      <w:r>
        <w:t>logearse</w:t>
      </w:r>
      <w:proofErr w:type="spellEnd"/>
      <w:r>
        <w:t xml:space="preserve"> y ser autenticado, banner retorna un usuario, y en base al </w:t>
      </w:r>
      <w:proofErr w:type="spellStart"/>
      <w:r>
        <w:t>permission</w:t>
      </w:r>
      <w:proofErr w:type="spellEnd"/>
      <w:r>
        <w:t>, se envía al panel de usuario correspondiente.</w:t>
      </w:r>
      <w:r w:rsidR="00570FED">
        <w:t xml:space="preserve"> </w:t>
      </w:r>
      <w:r w:rsidR="00DB5299">
        <w:t>y se agregan las opciones correspondientes a cada usuario.</w:t>
      </w:r>
      <w:r w:rsidR="00CA3D95">
        <w:t xml:space="preserve"> </w:t>
      </w:r>
      <w:proofErr w:type="spellStart"/>
      <w:r w:rsidR="00517A2C">
        <w:t>LoaderData</w:t>
      </w:r>
      <w:proofErr w:type="spellEnd"/>
      <w:r w:rsidR="00517A2C">
        <w:t xml:space="preserve">: </w:t>
      </w:r>
      <w:ins w:id="0" w:author="Juan David">
        <w:r w:rsidR="00CA3D95">
          <w:t xml:space="preserve">Y (se planeaba) </w:t>
        </w:r>
        <w:r w:rsidR="00D81143">
          <w:t>un cerrar</w:t>
        </w:r>
        <w:r w:rsidR="00BC76BB">
          <w:t xml:space="preserve"> sección</w:t>
        </w:r>
      </w:ins>
      <w:r w:rsidR="00D81143">
        <w:t xml:space="preserve"> (que eliminara los datos de inicio)</w:t>
      </w:r>
      <w:ins w:id="1" w:author="Juan David">
        <w:r w:rsidR="00BC76BB">
          <w:t xml:space="preserve">. </w:t>
        </w:r>
      </w:ins>
    </w:p>
    <w:p w14:paraId="43FFC9DC" w14:textId="1B23A700" w:rsidR="00000000" w:rsidRDefault="00517A2C">
      <w:r>
        <w:t xml:space="preserve">El programa es capaz de cargar datos desde un </w:t>
      </w:r>
      <w:proofErr w:type="spellStart"/>
      <w:r>
        <w:t>csv</w:t>
      </w:r>
      <w:proofErr w:type="spellEnd"/>
    </w:p>
    <w:p w14:paraId="19B20CF8" w14:textId="37DF5E00" w:rsidR="00BC76BB" w:rsidRDefault="00BC76BB" w:rsidP="00BC76BB"/>
    <w:p w14:paraId="1D3E5A26" w14:textId="5F35D32A" w:rsidR="00032003" w:rsidRDefault="00D81143" w:rsidP="00BC76BB">
      <w:r>
        <w:t>Como se muestran los paneles:</w:t>
      </w:r>
    </w:p>
    <w:p w14:paraId="2EF2D278" w14:textId="5D1FEA30" w:rsidR="00D81143" w:rsidRDefault="00D81143" w:rsidP="00BC76BB">
      <w:r>
        <w:t>La Interfaz principal tiene un atributo que contiene la ventana actual, y al momento de querer mostrar una nueva ventana, se oculta la actual y se remplaza el valor.</w:t>
      </w:r>
    </w:p>
    <w:p w14:paraId="2EB3510E" w14:textId="289BAAD3" w:rsidR="00612D3F" w:rsidRDefault="00612D3F" w:rsidP="00BC76BB">
      <w:r>
        <w:t xml:space="preserve">Los </w:t>
      </w:r>
      <w:proofErr w:type="spellStart"/>
      <w:r>
        <w:t>Lisetener</w:t>
      </w:r>
      <w:proofErr w:type="spellEnd"/>
      <w:r>
        <w:t xml:space="preserve"> se manejan desde cada panel principal de usuario, pero la información se almacena en la Interfaz principal. </w:t>
      </w:r>
    </w:p>
    <w:p w14:paraId="1227B333" w14:textId="6F702F1D" w:rsidR="00612D3F" w:rsidRDefault="00612D3F" w:rsidP="00BC76BB">
      <w:r>
        <w:t>La Principal de Estudiante:</w:t>
      </w:r>
    </w:p>
    <w:p w14:paraId="2FB77709" w14:textId="39854A41" w:rsidR="00612D3F" w:rsidRDefault="00612D3F" w:rsidP="00BC76BB">
      <w:r>
        <w:t>Este panel recibe al estudiante y a la interfaz principal.</w:t>
      </w:r>
    </w:p>
    <w:p w14:paraId="497E696B" w14:textId="3489ADBF" w:rsidR="00612D3F" w:rsidRDefault="00612D3F" w:rsidP="00BC76BB">
      <w:r>
        <w:t>Del estudiante se obtiene la información de los planes y la historia académica. Para los paneles de planeación y actualización de la historia académica, para estos Paneles también se requiere el banner de la principal, sobre todo en la inscripción y planeación de cursos.</w:t>
      </w:r>
    </w:p>
    <w:p w14:paraId="542D6A35" w14:textId="77777777" w:rsidR="00D81143" w:rsidRDefault="00D81143" w:rsidP="00BC76BB"/>
    <w:p w14:paraId="30B05A09" w14:textId="77777777" w:rsidR="00032003" w:rsidRPr="00BC76BB" w:rsidRDefault="00032003" w:rsidP="00BC76BB"/>
    <w:sectPr w:rsidR="00032003" w:rsidRPr="00BC76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an David">
    <w15:presenceInfo w15:providerId="None" w15:userId="Juan Davi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71"/>
    <w:rsid w:val="00032003"/>
    <w:rsid w:val="002F69AB"/>
    <w:rsid w:val="00414742"/>
    <w:rsid w:val="00517A2C"/>
    <w:rsid w:val="00570FED"/>
    <w:rsid w:val="00612D3F"/>
    <w:rsid w:val="0061358E"/>
    <w:rsid w:val="00805AB0"/>
    <w:rsid w:val="00805B5C"/>
    <w:rsid w:val="00952D2E"/>
    <w:rsid w:val="009B3BFC"/>
    <w:rsid w:val="00B77871"/>
    <w:rsid w:val="00BC76BB"/>
    <w:rsid w:val="00C92DBD"/>
    <w:rsid w:val="00C9618D"/>
    <w:rsid w:val="00CA3D95"/>
    <w:rsid w:val="00D31362"/>
    <w:rsid w:val="00D52C82"/>
    <w:rsid w:val="00D81143"/>
    <w:rsid w:val="00DB5299"/>
    <w:rsid w:val="00E07C3C"/>
    <w:rsid w:val="00E35ED3"/>
    <w:rsid w:val="00E81E21"/>
    <w:rsid w:val="00F66511"/>
    <w:rsid w:val="00F9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CAC07"/>
  <w15:chartTrackingRefBased/>
  <w15:docId w15:val="{A14A186B-8AB6-4FFF-AC5A-BF159136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612D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E6B65AB125754A96DB54D59A41D136" ma:contentTypeVersion="7" ma:contentTypeDescription="Crear nuevo documento." ma:contentTypeScope="" ma:versionID="880120680873a05ee7d33530743ca323">
  <xsd:schema xmlns:xsd="http://www.w3.org/2001/XMLSchema" xmlns:xs="http://www.w3.org/2001/XMLSchema" xmlns:p="http://schemas.microsoft.com/office/2006/metadata/properties" xmlns:ns3="43597d09-4715-4237-954f-dba4fad79ac9" xmlns:ns4="168ff510-8e10-4705-a0d3-9ce025a0a0c6" targetNamespace="http://schemas.microsoft.com/office/2006/metadata/properties" ma:root="true" ma:fieldsID="c2a7fb989aee9837c8e6f853c925357a" ns3:_="" ns4:_="">
    <xsd:import namespace="43597d09-4715-4237-954f-dba4fad79ac9"/>
    <xsd:import namespace="168ff510-8e10-4705-a0d3-9ce025a0a0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97d09-4715-4237-954f-dba4fad79a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ff510-8e10-4705-a0d3-9ce025a0a0c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C16349-0A7D-4287-82F8-2134DC7C21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597d09-4715-4237-954f-dba4fad79ac9"/>
    <ds:schemaRef ds:uri="168ff510-8e10-4705-a0d3-9ce025a0a0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D95F0-7B40-4B95-9108-169B0A85E8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C380E0-6128-448F-9435-363C2CEBBC3C}">
  <ds:schemaRefs>
    <ds:schemaRef ds:uri="http://www.w3.org/XML/1998/namespace"/>
    <ds:schemaRef ds:uri="http://purl.org/dc/elements/1.1/"/>
    <ds:schemaRef ds:uri="43597d09-4715-4237-954f-dba4fad79ac9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infopath/2007/PartnerControls"/>
    <ds:schemaRef ds:uri="168ff510-8e10-4705-a0d3-9ce025a0a0c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926</Words>
  <Characters>5099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Netiel skull</dc:creator>
  <cp:keywords/>
  <dc:description/>
  <cp:lastModifiedBy>Netiel skull</cp:lastModifiedBy>
  <cp:revision>2</cp:revision>
  <dcterms:created xsi:type="dcterms:W3CDTF">2021-05-10T10:57:00Z</dcterms:created>
  <dcterms:modified xsi:type="dcterms:W3CDTF">2021-05-10T10:57:00Z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0x01010086E6B65AB125754A96DB54D59A41D136</vt:lpwstr>
  </property>
</Properties>
</file>